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658" w:rsidRDefault="003753EE">
      <w:r>
        <w:t xml:space="preserve">This part is in Word to facilitate joint editing by multidisciplinary collaborators. </w:t>
      </w:r>
    </w:p>
    <w:p w:rsidR="003753EE" w:rsidRDefault="003753EE"/>
    <w:p w:rsidR="003753EE" w:rsidRPr="00395C5C" w:rsidRDefault="00E67CA0">
      <w:r>
        <w:rPr>
          <w:b/>
        </w:rPr>
        <w:t>M</w:t>
      </w:r>
      <w:r w:rsidR="00D71A0C" w:rsidRPr="00395C5C">
        <w:rPr>
          <w:b/>
        </w:rPr>
        <w:t xml:space="preserve">odel goals: </w:t>
      </w:r>
    </w:p>
    <w:p w:rsidR="00E67CA0" w:rsidRPr="00E67CA0" w:rsidRDefault="00E67CA0" w:rsidP="00E67CA0">
      <w:pPr>
        <w:pStyle w:val="ListParagraph"/>
        <w:numPr>
          <w:ilvl w:val="0"/>
          <w:numId w:val="1"/>
        </w:numPr>
        <w:rPr>
          <w:b/>
        </w:rPr>
      </w:pPr>
      <w:r>
        <w:t>Basic framework for multiscale model of COVID19 dynamics in lung epithelium</w:t>
      </w:r>
    </w:p>
    <w:p w:rsidR="00E67CA0" w:rsidRPr="00E67CA0" w:rsidRDefault="00E67CA0" w:rsidP="00E67CA0">
      <w:pPr>
        <w:pStyle w:val="ListParagraph"/>
        <w:numPr>
          <w:ilvl w:val="0"/>
          <w:numId w:val="1"/>
        </w:numPr>
        <w:rPr>
          <w:b/>
        </w:rPr>
      </w:pPr>
      <w:r>
        <w:t xml:space="preserve">Modular and extensible – later add </w:t>
      </w:r>
    </w:p>
    <w:p w:rsidR="00E67CA0" w:rsidRPr="00E67CA0" w:rsidRDefault="00E67CA0" w:rsidP="00E67CA0">
      <w:pPr>
        <w:pStyle w:val="ListParagraph"/>
        <w:numPr>
          <w:ilvl w:val="0"/>
          <w:numId w:val="1"/>
        </w:numPr>
        <w:rPr>
          <w:b/>
        </w:rPr>
      </w:pPr>
      <w:r>
        <w:t>Simple and fast enough to give early insights and high-throughput on HPC</w:t>
      </w:r>
    </w:p>
    <w:p w:rsidR="00E67CA0" w:rsidRPr="00E67CA0" w:rsidRDefault="00E67CA0" w:rsidP="00E67CA0">
      <w:pPr>
        <w:pStyle w:val="ListParagraph"/>
        <w:numPr>
          <w:ilvl w:val="0"/>
          <w:numId w:val="1"/>
        </w:numPr>
        <w:rPr>
          <w:b/>
        </w:rPr>
      </w:pPr>
      <w:r>
        <w:t xml:space="preserve">Link to </w:t>
      </w:r>
      <w:proofErr w:type="spellStart"/>
      <w:r>
        <w:t>nanoHUB</w:t>
      </w:r>
      <w:proofErr w:type="spellEnd"/>
      <w:r>
        <w:t xml:space="preserve"> for rapid dissemination and testing of prototype models. </w:t>
      </w:r>
    </w:p>
    <w:p w:rsidR="00D71A0C" w:rsidRDefault="00D71A0C"/>
    <w:p w:rsidR="00D71A0C" w:rsidRDefault="00D71A0C">
      <w:pPr>
        <w:rPr>
          <w:b/>
        </w:rPr>
      </w:pPr>
      <w:r w:rsidRPr="00E67CA0">
        <w:rPr>
          <w:b/>
        </w:rPr>
        <w:t xml:space="preserve">Basic model assumptions: </w:t>
      </w:r>
    </w:p>
    <w:p w:rsidR="008F0A99" w:rsidRDefault="00844241" w:rsidP="00844241">
      <w:pPr>
        <w:pStyle w:val="ListParagraph"/>
        <w:numPr>
          <w:ilvl w:val="0"/>
          <w:numId w:val="1"/>
        </w:numPr>
      </w:pPr>
      <w:r>
        <w:t>Tightly packed cell monolayer</w:t>
      </w:r>
      <w:r w:rsidR="00AA0781">
        <w:t xml:space="preserve">. </w:t>
      </w:r>
    </w:p>
    <w:p w:rsidR="008F0A99" w:rsidRDefault="00AA0781" w:rsidP="008F0A99">
      <w:pPr>
        <w:pStyle w:val="ListParagraph"/>
        <w:numPr>
          <w:ilvl w:val="1"/>
          <w:numId w:val="1"/>
        </w:numPr>
      </w:pPr>
      <w:r>
        <w:t xml:space="preserve">2D for first prototypes. </w:t>
      </w:r>
    </w:p>
    <w:p w:rsidR="00E67CA0" w:rsidRDefault="00AA0781" w:rsidP="008F0A99">
      <w:pPr>
        <w:pStyle w:val="ListParagraph"/>
        <w:numPr>
          <w:ilvl w:val="1"/>
          <w:numId w:val="1"/>
        </w:numPr>
        <w:rPr>
          <w:ins w:id="0" w:author="Paul Macklin" w:date="2020-03-26T00:08:00Z"/>
        </w:rPr>
      </w:pPr>
      <w:r>
        <w:t xml:space="preserve">Cell monolayer + mucus coating later. </w:t>
      </w:r>
    </w:p>
    <w:p w:rsidR="001F076D" w:rsidRDefault="001F076D" w:rsidP="008F0A99">
      <w:pPr>
        <w:pStyle w:val="ListParagraph"/>
        <w:numPr>
          <w:ilvl w:val="1"/>
          <w:numId w:val="1"/>
        </w:numPr>
      </w:pPr>
      <w:ins w:id="1" w:author="Paul Macklin" w:date="2020-03-26T00:08:00Z">
        <w:r>
          <w:t xml:space="preserve">Zero background birth and apoptosis rates for now. </w:t>
        </w:r>
      </w:ins>
    </w:p>
    <w:p w:rsidR="00844241" w:rsidRDefault="00844241" w:rsidP="00844241">
      <w:pPr>
        <w:pStyle w:val="ListParagraph"/>
        <w:numPr>
          <w:ilvl w:val="0"/>
          <w:numId w:val="1"/>
        </w:numPr>
      </w:pPr>
      <w:r>
        <w:t xml:space="preserve">Virions are endocytosed with probability proportional to exposure time and local </w:t>
      </w:r>
      <w:proofErr w:type="spellStart"/>
      <w:r>
        <w:t>virion</w:t>
      </w:r>
      <w:proofErr w:type="spellEnd"/>
      <w:r>
        <w:t xml:space="preserve"> concentration</w:t>
      </w:r>
    </w:p>
    <w:p w:rsidR="00844241" w:rsidRDefault="00844241" w:rsidP="00844241">
      <w:pPr>
        <w:pStyle w:val="ListParagraph"/>
        <w:numPr>
          <w:ilvl w:val="0"/>
          <w:numId w:val="1"/>
        </w:numPr>
      </w:pPr>
      <w:r>
        <w:t xml:space="preserve">Endocytosed </w:t>
      </w:r>
      <w:proofErr w:type="spellStart"/>
      <w:r>
        <w:t>virion</w:t>
      </w:r>
      <w:proofErr w:type="spellEnd"/>
      <w:r>
        <w:t xml:space="preserve"> needs to be </w:t>
      </w:r>
      <w:r w:rsidR="002D6E82">
        <w:t>uncoated</w:t>
      </w:r>
      <w:r>
        <w:t xml:space="preserve"> in the cell </w:t>
      </w:r>
    </w:p>
    <w:p w:rsidR="002D6E82" w:rsidRDefault="005C31FD" w:rsidP="00844241">
      <w:pPr>
        <w:pStyle w:val="ListParagraph"/>
        <w:numPr>
          <w:ilvl w:val="0"/>
          <w:numId w:val="1"/>
        </w:numPr>
      </w:pPr>
      <w:r>
        <w:t xml:space="preserve">SARS-CoV-2 is a single-stranded RNA virus. </w:t>
      </w:r>
      <w:r w:rsidR="00897C20">
        <w:t xml:space="preserve">Uncoated virus immediately starts making virus proteins. </w:t>
      </w:r>
    </w:p>
    <w:p w:rsidR="00897C20" w:rsidRDefault="00897C20" w:rsidP="00897C20">
      <w:pPr>
        <w:pStyle w:val="ListParagraph"/>
        <w:numPr>
          <w:ilvl w:val="1"/>
          <w:numId w:val="1"/>
        </w:numPr>
      </w:pPr>
      <w:r>
        <w:t xml:space="preserve">Replication occurs in cytoplasm. </w:t>
      </w:r>
    </w:p>
    <w:p w:rsidR="00897C20" w:rsidRDefault="00897C20" w:rsidP="00897C20">
      <w:pPr>
        <w:pStyle w:val="ListParagraph"/>
        <w:numPr>
          <w:ilvl w:val="1"/>
          <w:numId w:val="1"/>
        </w:numPr>
      </w:pPr>
      <w:proofErr w:type="spellStart"/>
      <w:r>
        <w:t>Relication</w:t>
      </w:r>
      <w:proofErr w:type="spellEnd"/>
      <w:r>
        <w:t xml:space="preserve"> is largely independent of cell cycle status. </w:t>
      </w:r>
    </w:p>
    <w:p w:rsidR="00897C20" w:rsidRDefault="00897C20" w:rsidP="00844241">
      <w:pPr>
        <w:pStyle w:val="ListParagraph"/>
        <w:numPr>
          <w:ilvl w:val="0"/>
          <w:numId w:val="1"/>
        </w:numPr>
      </w:pPr>
      <w:r>
        <w:t>Virus proteins are assembled into virions</w:t>
      </w:r>
    </w:p>
    <w:p w:rsidR="00897C20" w:rsidRDefault="00897C20" w:rsidP="00844241">
      <w:pPr>
        <w:pStyle w:val="ListParagraph"/>
        <w:numPr>
          <w:ilvl w:val="0"/>
          <w:numId w:val="1"/>
        </w:numPr>
      </w:pPr>
      <w:r>
        <w:t>Virions are released from living cells (at some rate proportional to number of assembled virions)</w:t>
      </w:r>
    </w:p>
    <w:p w:rsidR="00897C20" w:rsidRDefault="00897C20" w:rsidP="00897C20">
      <w:pPr>
        <w:pStyle w:val="ListParagraph"/>
        <w:numPr>
          <w:ilvl w:val="1"/>
          <w:numId w:val="1"/>
        </w:numPr>
      </w:pPr>
      <w:r>
        <w:t xml:space="preserve">Cell lysis is not necessary for </w:t>
      </w:r>
      <w:proofErr w:type="spellStart"/>
      <w:r>
        <w:t>virion</w:t>
      </w:r>
      <w:proofErr w:type="spellEnd"/>
      <w:r>
        <w:t xml:space="preserve"> release. </w:t>
      </w:r>
    </w:p>
    <w:p w:rsidR="00897C20" w:rsidRDefault="00897C20" w:rsidP="00844241">
      <w:pPr>
        <w:pStyle w:val="ListParagraph"/>
        <w:numPr>
          <w:ilvl w:val="0"/>
          <w:numId w:val="1"/>
        </w:numPr>
      </w:pPr>
      <w:r>
        <w:t xml:space="preserve">Viral load </w:t>
      </w:r>
      <w:r w:rsidR="00E35D89">
        <w:t>is used for a basic PD: AUC of viral load increases probability of cell apoptosis</w:t>
      </w:r>
    </w:p>
    <w:p w:rsidR="00E35D89" w:rsidRDefault="00E35D89" w:rsidP="00844241">
      <w:pPr>
        <w:pStyle w:val="ListParagraph"/>
        <w:numPr>
          <w:ilvl w:val="0"/>
          <w:numId w:val="1"/>
        </w:numPr>
      </w:pPr>
      <w:proofErr w:type="spellStart"/>
      <w:r>
        <w:t>Apoptosed</w:t>
      </w:r>
      <w:proofErr w:type="spellEnd"/>
      <w:r>
        <w:t xml:space="preserve"> cells lyse and release all contents: </w:t>
      </w:r>
    </w:p>
    <w:p w:rsidR="00E35D89" w:rsidRDefault="00E35D89" w:rsidP="00E35D89">
      <w:pPr>
        <w:pStyle w:val="ListParagraph"/>
        <w:numPr>
          <w:ilvl w:val="1"/>
          <w:numId w:val="1"/>
        </w:numPr>
      </w:pPr>
      <w:r>
        <w:t>Uncoated virus</w:t>
      </w:r>
    </w:p>
    <w:p w:rsidR="00E35D89" w:rsidRDefault="00E35D89" w:rsidP="00E35D89">
      <w:pPr>
        <w:pStyle w:val="ListParagraph"/>
        <w:numPr>
          <w:ilvl w:val="1"/>
          <w:numId w:val="1"/>
        </w:numPr>
      </w:pPr>
      <w:r>
        <w:t xml:space="preserve">Viral RNA </w:t>
      </w:r>
    </w:p>
    <w:p w:rsidR="00E35D89" w:rsidRDefault="008013BA" w:rsidP="00E35D89">
      <w:pPr>
        <w:pStyle w:val="ListParagraph"/>
        <w:numPr>
          <w:ilvl w:val="1"/>
          <w:numId w:val="1"/>
        </w:numPr>
      </w:pPr>
      <w:r>
        <w:t>Viral proteins</w:t>
      </w:r>
    </w:p>
    <w:p w:rsidR="008013BA" w:rsidRDefault="008013BA" w:rsidP="00E35D89">
      <w:pPr>
        <w:pStyle w:val="ListParagraph"/>
        <w:numPr>
          <w:ilvl w:val="1"/>
          <w:numId w:val="1"/>
        </w:numPr>
      </w:pPr>
      <w:r>
        <w:t>Assembled virions</w:t>
      </w:r>
    </w:p>
    <w:p w:rsidR="006147AC" w:rsidRDefault="006147AC" w:rsidP="006147AC">
      <w:pPr>
        <w:pStyle w:val="ListParagraph"/>
        <w:numPr>
          <w:ilvl w:val="0"/>
          <w:numId w:val="1"/>
        </w:numPr>
      </w:pPr>
      <w:r>
        <w:t xml:space="preserve">Uncoated virus, viral RNA, viral proteins, and assembled virions all diffuse. </w:t>
      </w:r>
    </w:p>
    <w:p w:rsidR="00AF419A" w:rsidRDefault="00642F45" w:rsidP="003F6845">
      <w:pPr>
        <w:pStyle w:val="ListParagraph"/>
        <w:numPr>
          <w:ilvl w:val="0"/>
          <w:numId w:val="1"/>
        </w:numPr>
      </w:pPr>
      <w:r>
        <w:t xml:space="preserve">In future prototypes, </w:t>
      </w:r>
      <w:r w:rsidR="006147AC">
        <w:t>we’</w:t>
      </w:r>
      <w:r w:rsidR="00AF419A">
        <w:t xml:space="preserve">ll add immune cell components. </w:t>
      </w:r>
    </w:p>
    <w:p w:rsidR="008013BA" w:rsidRDefault="00AF419A" w:rsidP="00AF419A">
      <w:pPr>
        <w:pStyle w:val="ListParagraph"/>
        <w:numPr>
          <w:ilvl w:val="1"/>
          <w:numId w:val="1"/>
        </w:numPr>
      </w:pPr>
      <w:r>
        <w:t>Death of epithelial cells should expose basement membrane and contribute to inflammation</w:t>
      </w:r>
    </w:p>
    <w:p w:rsidR="00AF419A" w:rsidRDefault="00AF419A" w:rsidP="00AF419A">
      <w:pPr>
        <w:pStyle w:val="ListParagraph"/>
        <w:numPr>
          <w:ilvl w:val="1"/>
          <w:numId w:val="1"/>
        </w:numPr>
        <w:rPr>
          <w:ins w:id="2" w:author="Paul Macklin" w:date="2020-03-26T00:09:00Z"/>
        </w:rPr>
      </w:pPr>
      <w:r>
        <w:t xml:space="preserve">Uncoated virions, viral RNA, viral protein, </w:t>
      </w:r>
      <w:proofErr w:type="spellStart"/>
      <w:r>
        <w:t>vrion</w:t>
      </w:r>
      <w:proofErr w:type="spellEnd"/>
      <w:r>
        <w:t>, and inflammatory excretions could all contribute</w:t>
      </w:r>
    </w:p>
    <w:p w:rsidR="00242C50" w:rsidRDefault="00242C50" w:rsidP="00242C50">
      <w:pPr>
        <w:rPr>
          <w:ins w:id="3" w:author="Paul Macklin" w:date="2020-03-26T00:09:00Z"/>
        </w:rPr>
        <w:pPrChange w:id="4" w:author="Paul Macklin" w:date="2020-03-26T00:09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</w:p>
    <w:p w:rsidR="00242C50" w:rsidRDefault="00242C50" w:rsidP="00242C50">
      <w:pPr>
        <w:rPr>
          <w:ins w:id="5" w:author="Paul Macklin" w:date="2020-03-26T00:09:00Z"/>
        </w:rPr>
        <w:pPrChange w:id="6" w:author="Paul Macklin" w:date="2020-03-26T00:09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</w:p>
    <w:p w:rsidR="00242C50" w:rsidRDefault="00242C50" w:rsidP="00242C50">
      <w:pPr>
        <w:rPr>
          <w:ins w:id="7" w:author="Paul Macklin" w:date="2020-03-26T00:09:00Z"/>
          <w:b/>
        </w:rPr>
        <w:pPrChange w:id="8" w:author="Paul Macklin" w:date="2020-03-26T00:09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9" w:author="Paul Macklin" w:date="2020-03-26T00:09:00Z">
        <w:r>
          <w:rPr>
            <w:b/>
          </w:rPr>
          <w:t>Parameter estimates:</w:t>
        </w:r>
      </w:ins>
    </w:p>
    <w:p w:rsidR="007A24D0" w:rsidRDefault="007A24D0" w:rsidP="00242C50">
      <w:pPr>
        <w:rPr>
          <w:ins w:id="10" w:author="Paul Macklin" w:date="2020-03-26T00:10:00Z"/>
        </w:rPr>
        <w:pPrChange w:id="11" w:author="Paul Macklin" w:date="2020-03-26T00:09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proofErr w:type="spellStart"/>
      <w:ins w:id="12" w:author="Paul Macklin" w:date="2020-03-26T00:09:00Z">
        <w:r>
          <w:t>Virion</w:t>
        </w:r>
        <w:proofErr w:type="spellEnd"/>
        <w:r>
          <w:t xml:space="preserve"> diffusion coefficient: </w:t>
        </w:r>
      </w:ins>
      <w:ins w:id="13" w:author="Paul Macklin" w:date="2020-03-26T00:10:00Z">
        <w:r w:rsidR="00F33348">
          <w:t>~</w:t>
        </w:r>
        <w:r w:rsidR="006647D9">
          <w:t>1</w:t>
        </w:r>
        <w:r w:rsidR="00F33348">
          <w:t>5</w:t>
        </w:r>
        <w:r w:rsidR="006647D9">
          <w:t xml:space="preserve"> micron^2 / sec </w:t>
        </w:r>
        <w:r w:rsidR="006647D9">
          <w:sym w:font="Wingdings" w:char="F0E0"/>
        </w:r>
        <w:r w:rsidR="006647D9">
          <w:t xml:space="preserve"> </w:t>
        </w:r>
        <w:r w:rsidR="0032090C">
          <w:t xml:space="preserve">900 micron^2 / min </w:t>
        </w:r>
      </w:ins>
    </w:p>
    <w:p w:rsidR="006647D9" w:rsidRDefault="006647D9" w:rsidP="006647D9">
      <w:pPr>
        <w:ind w:firstLine="720"/>
        <w:rPr>
          <w:ins w:id="14" w:author="Paul Macklin" w:date="2020-03-26T00:12:00Z"/>
        </w:rPr>
        <w:pPrChange w:id="15" w:author="Paul Macklin" w:date="2020-03-26T00:10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6" w:author="Paul Macklin" w:date="2020-03-26T00:10:00Z">
        <w:r>
          <w:fldChar w:fldCharType="begin"/>
        </w:r>
        <w:r>
          <w:instrText xml:space="preserve"> HYPERLINK "https://bionumbers.hms.harvard.edu/bionumber.aspx?s=n&amp;v=5&amp;id=105948" </w:instrText>
        </w:r>
        <w:r>
          <w:fldChar w:fldCharType="separate"/>
        </w:r>
        <w:r>
          <w:rPr>
            <w:rStyle w:val="Hyperlink"/>
          </w:rPr>
          <w:t>https://bionumbers.hms.harvard.edu/bionumber.aspx?s=n&amp;v=5&amp;id=105948</w:t>
        </w:r>
        <w:r>
          <w:fldChar w:fldCharType="end"/>
        </w:r>
      </w:ins>
    </w:p>
    <w:p w:rsidR="00E455DF" w:rsidRDefault="00E455DF" w:rsidP="000E6522">
      <w:pPr>
        <w:rPr>
          <w:ins w:id="17" w:author="Paul Macklin" w:date="2020-03-26T00:14:00Z"/>
        </w:rPr>
        <w:pPrChange w:id="18" w:author="Paul Macklin" w:date="2020-03-26T00:12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9" w:author="Paul Macklin" w:date="2020-03-26T00:14:00Z">
        <w:r>
          <w:t xml:space="preserve">Let’s say uncoated </w:t>
        </w:r>
        <w:proofErr w:type="spellStart"/>
        <w:r>
          <w:t>virion</w:t>
        </w:r>
        <w:proofErr w:type="spellEnd"/>
        <w:r>
          <w:t xml:space="preserve"> has same diffusion. </w:t>
        </w:r>
      </w:ins>
    </w:p>
    <w:p w:rsidR="000E6522" w:rsidRDefault="000E6522" w:rsidP="000E6522">
      <w:pPr>
        <w:rPr>
          <w:ins w:id="20" w:author="Paul Macklin" w:date="2020-03-26T00:14:00Z"/>
        </w:rPr>
        <w:pPrChange w:id="21" w:author="Paul Macklin" w:date="2020-03-26T00:12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22" w:author="Paul Macklin" w:date="2020-03-26T00:12:00Z">
        <w:r>
          <w:t xml:space="preserve">Let’s say all </w:t>
        </w:r>
        <w:r w:rsidR="00E455DF">
          <w:t xml:space="preserve">others are ~10x more diffusive </w:t>
        </w:r>
      </w:ins>
      <w:ins w:id="23" w:author="Paul Macklin" w:date="2020-03-26T00:14:00Z">
        <w:r w:rsidR="00E455DF">
          <w:t>(smaller bits)</w:t>
        </w:r>
      </w:ins>
    </w:p>
    <w:p w:rsidR="00E455DF" w:rsidRDefault="00E455DF" w:rsidP="000E6522">
      <w:pPr>
        <w:rPr>
          <w:ins w:id="24" w:author="Paul Macklin" w:date="2020-03-26T00:14:00Z"/>
        </w:rPr>
        <w:pPrChange w:id="25" w:author="Paul Macklin" w:date="2020-03-26T00:12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</w:p>
    <w:p w:rsidR="00E455DF" w:rsidRPr="00242C50" w:rsidRDefault="00B6710E" w:rsidP="000E6522">
      <w:pPr>
        <w:rPr>
          <w:rPrChange w:id="26" w:author="Paul Macklin" w:date="2020-03-26T00:09:00Z">
            <w:rPr/>
          </w:rPrChange>
        </w:rPr>
        <w:pPrChange w:id="27" w:author="Paul Macklin" w:date="2020-03-26T00:12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28" w:author="Paul Macklin" w:date="2020-03-26T00:14:00Z">
        <w:r>
          <w:t xml:space="preserve">Let’s suppose </w:t>
        </w:r>
        <w:r w:rsidR="00247B32">
          <w:t xml:space="preserve">that virus does not decay, but uncoated virus, viral </w:t>
        </w:r>
        <w:proofErr w:type="spellStart"/>
        <w:proofErr w:type="gramStart"/>
        <w:r w:rsidR="00247B32">
          <w:t>rna</w:t>
        </w:r>
        <w:proofErr w:type="spellEnd"/>
        <w:proofErr w:type="gramEnd"/>
        <w:r w:rsidR="00247B32">
          <w:t>, viral pr</w:t>
        </w:r>
        <w:r w:rsidR="006F7E53">
          <w:t xml:space="preserve">otein do have slow decay rates. </w:t>
        </w:r>
      </w:ins>
      <w:ins w:id="29" w:author="Paul Macklin" w:date="2020-03-26T00:15:00Z">
        <w:r w:rsidR="00487B78">
          <w:t>For initial value, let’s</w:t>
        </w:r>
        <w:r w:rsidR="00567B36">
          <w:t xml:space="preserve"> make them survive 48 hours, so decay rate is ~ 1</w:t>
        </w:r>
        <w:proofErr w:type="gramStart"/>
        <w:r w:rsidR="00567B36">
          <w:t>/(</w:t>
        </w:r>
        <w:proofErr w:type="gramEnd"/>
        <w:r w:rsidR="00567B36">
          <w:t xml:space="preserve">48*60) </w:t>
        </w:r>
        <w:r w:rsidR="00017010">
          <w:t xml:space="preserve">1/min </w:t>
        </w:r>
      </w:ins>
      <w:bookmarkStart w:id="30" w:name="_GoBack"/>
      <w:bookmarkEnd w:id="30"/>
    </w:p>
    <w:sectPr w:rsidR="00E455DF" w:rsidRPr="00242C50" w:rsidSect="006256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8347F"/>
    <w:multiLevelType w:val="hybridMultilevel"/>
    <w:tmpl w:val="874AC03C"/>
    <w:lvl w:ilvl="0" w:tplc="FDB4A23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ul Macklin">
    <w15:presenceInfo w15:providerId="Windows Live" w15:userId="72c954a0f5a968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5AB"/>
    <w:rsid w:val="00017010"/>
    <w:rsid w:val="000E6522"/>
    <w:rsid w:val="001125AB"/>
    <w:rsid w:val="00156916"/>
    <w:rsid w:val="001F076D"/>
    <w:rsid w:val="00242C50"/>
    <w:rsid w:val="00247B32"/>
    <w:rsid w:val="002D6E82"/>
    <w:rsid w:val="0032090C"/>
    <w:rsid w:val="00333701"/>
    <w:rsid w:val="003753EE"/>
    <w:rsid w:val="00395C5C"/>
    <w:rsid w:val="003F6845"/>
    <w:rsid w:val="00487B78"/>
    <w:rsid w:val="00567B36"/>
    <w:rsid w:val="005C31FD"/>
    <w:rsid w:val="00614387"/>
    <w:rsid w:val="006147AC"/>
    <w:rsid w:val="00625658"/>
    <w:rsid w:val="00642F45"/>
    <w:rsid w:val="006647D9"/>
    <w:rsid w:val="006D2C21"/>
    <w:rsid w:val="006F7E53"/>
    <w:rsid w:val="007A24D0"/>
    <w:rsid w:val="008011E9"/>
    <w:rsid w:val="008013BA"/>
    <w:rsid w:val="00844241"/>
    <w:rsid w:val="00897C20"/>
    <w:rsid w:val="008F0A99"/>
    <w:rsid w:val="009E3347"/>
    <w:rsid w:val="00A20460"/>
    <w:rsid w:val="00AA0781"/>
    <w:rsid w:val="00AF419A"/>
    <w:rsid w:val="00B6710E"/>
    <w:rsid w:val="00D71A0C"/>
    <w:rsid w:val="00E35D89"/>
    <w:rsid w:val="00E455DF"/>
    <w:rsid w:val="00E67CA0"/>
    <w:rsid w:val="00EF7D03"/>
    <w:rsid w:val="00F3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8D499-DE77-493F-9669-4F9D9D07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C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647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321</Words>
  <Characters>1831</Characters>
  <Application>Microsoft Office Word</Application>
  <DocSecurity>0</DocSecurity>
  <Lines>15</Lines>
  <Paragraphs>4</Paragraphs>
  <ScaleCrop>false</ScaleCrop>
  <Company>University of Southern California</Company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Macklin</dc:creator>
  <cp:keywords/>
  <dc:description/>
  <cp:lastModifiedBy>Paul Macklin</cp:lastModifiedBy>
  <cp:revision>36</cp:revision>
  <dcterms:created xsi:type="dcterms:W3CDTF">2020-03-26T03:22:00Z</dcterms:created>
  <dcterms:modified xsi:type="dcterms:W3CDTF">2020-03-26T04:15:00Z</dcterms:modified>
</cp:coreProperties>
</file>